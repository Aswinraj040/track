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JASON File Parameter Names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the AVL ID List can be found in the following link.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https://wiki.teltonika-gps.com/view/TFT100_AVL_ID_List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data concerned to us, following are the names for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"state":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"reported":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"16": 0,                                                             </w:t>
      </w:r>
      <w:r w:rsidDel="00000000" w:rsidR="00000000" w:rsidRPr="00000000">
        <w:rPr>
          <w:i w:val="1"/>
          <w:rtl w:val="0"/>
        </w:rPr>
        <w:t xml:space="preserve">TOTAL ODOMETER</w:t>
      </w:r>
      <w:r w:rsidDel="00000000" w:rsidR="00000000" w:rsidRPr="00000000">
        <w:rPr>
          <w:rtl w:val="0"/>
        </w:rPr>
        <w:t xml:space="preserve">, Value in meters,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"17": 42,                                                           </w:t>
      </w:r>
      <w:r w:rsidDel="00000000" w:rsidR="00000000" w:rsidRPr="00000000">
        <w:rPr>
          <w:i w:val="1"/>
          <w:rtl w:val="0"/>
        </w:rPr>
        <w:t xml:space="preserve">AXIS X Acc</w:t>
      </w:r>
      <w:r w:rsidDel="00000000" w:rsidR="00000000" w:rsidRPr="00000000">
        <w:rPr>
          <w:rtl w:val="0"/>
        </w:rPr>
        <w:t xml:space="preserve">, Value in milli g’s,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"18": 7,                                                             </w:t>
      </w:r>
      <w:r w:rsidDel="00000000" w:rsidR="00000000" w:rsidRPr="00000000">
        <w:rPr>
          <w:i w:val="1"/>
          <w:rtl w:val="0"/>
        </w:rPr>
        <w:t xml:space="preserve">AXIS Y Acc</w:t>
      </w:r>
      <w:r w:rsidDel="00000000" w:rsidR="00000000" w:rsidRPr="00000000">
        <w:rPr>
          <w:rtl w:val="0"/>
        </w:rPr>
        <w:t xml:space="preserve">, Value in milli g’s,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"19": -1011,                                                      </w:t>
      </w:r>
      <w:r w:rsidDel="00000000" w:rsidR="00000000" w:rsidRPr="00000000">
        <w:rPr>
          <w:i w:val="1"/>
          <w:rtl w:val="0"/>
        </w:rPr>
        <w:t xml:space="preserve">AXIS Z Ac</w:t>
      </w:r>
      <w:r w:rsidDel="00000000" w:rsidR="00000000" w:rsidRPr="00000000">
        <w:rPr>
          <w:rtl w:val="0"/>
        </w:rPr>
        <w:t xml:space="preserve">c, Value in milli g’s,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"21": 4,                                                             </w:t>
      </w:r>
      <w:r w:rsidDel="00000000" w:rsidR="00000000" w:rsidRPr="00000000">
        <w:rPr>
          <w:i w:val="1"/>
          <w:rtl w:val="0"/>
        </w:rPr>
        <w:t xml:space="preserve">GSM Signal</w:t>
      </w:r>
      <w:r w:rsidDel="00000000" w:rsidR="00000000" w:rsidRPr="00000000">
        <w:rPr>
          <w:rtl w:val="0"/>
        </w:rPr>
        <w:t xml:space="preserve">, Value in 0 to 5                                      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"24": 0,                                                             </w:t>
      </w:r>
      <w:r w:rsidDel="00000000" w:rsidR="00000000" w:rsidRPr="00000000">
        <w:rPr>
          <w:i w:val="1"/>
          <w:rtl w:val="0"/>
        </w:rPr>
        <w:t xml:space="preserve">Vehicle Speed</w:t>
      </w:r>
      <w:r w:rsidDel="00000000" w:rsidR="00000000" w:rsidRPr="00000000">
        <w:rPr>
          <w:rtl w:val="0"/>
        </w:rPr>
        <w:t xml:space="preserve">, Value in Km/h,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"66": 23649,                                                     </w:t>
      </w:r>
      <w:r w:rsidDel="00000000" w:rsidR="00000000" w:rsidRPr="00000000">
        <w:rPr>
          <w:i w:val="1"/>
          <w:rtl w:val="0"/>
        </w:rPr>
        <w:t xml:space="preserve">External Voltage</w:t>
      </w:r>
      <w:r w:rsidDel="00000000" w:rsidR="00000000" w:rsidRPr="00000000">
        <w:rPr>
          <w:rtl w:val="0"/>
        </w:rPr>
        <w:t xml:space="preserve">, Value in milli V,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"67": 3944,                                                       </w:t>
      </w:r>
      <w:r w:rsidDel="00000000" w:rsidR="00000000" w:rsidRPr="00000000">
        <w:rPr>
          <w:i w:val="1"/>
          <w:rtl w:val="0"/>
        </w:rPr>
        <w:t xml:space="preserve">Battery Voltage</w:t>
      </w:r>
      <w:r w:rsidDel="00000000" w:rsidR="00000000" w:rsidRPr="00000000">
        <w:rPr>
          <w:rtl w:val="0"/>
        </w:rPr>
        <w:t xml:space="preserve">, Value in milli C,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"68": 140,                                                         </w:t>
      </w:r>
      <w:r w:rsidDel="00000000" w:rsidR="00000000" w:rsidRPr="00000000">
        <w:rPr>
          <w:i w:val="1"/>
          <w:rtl w:val="0"/>
        </w:rPr>
        <w:t xml:space="preserve">Battery Current</w:t>
      </w:r>
      <w:r w:rsidDel="00000000" w:rsidR="00000000" w:rsidRPr="00000000">
        <w:rPr>
          <w:rtl w:val="0"/>
        </w:rPr>
        <w:t xml:space="preserve">, Value in milli Amps,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"69": 2,                                                             </w:t>
      </w:r>
      <w:r w:rsidDel="00000000" w:rsidR="00000000" w:rsidRPr="00000000">
        <w:rPr>
          <w:i w:val="1"/>
          <w:rtl w:val="0"/>
        </w:rPr>
        <w:t xml:space="preserve">GNSS Status</w:t>
      </w:r>
      <w:r w:rsidDel="00000000" w:rsidR="00000000" w:rsidRPr="00000000">
        <w:rPr>
          <w:rtl w:val="0"/>
        </w:rPr>
        <w:t xml:space="preserve">, Value in 0 to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"72": 323,                                                         </w:t>
      </w:r>
      <w:r w:rsidDel="00000000" w:rsidR="00000000" w:rsidRPr="00000000">
        <w:rPr>
          <w:i w:val="1"/>
          <w:rtl w:val="0"/>
        </w:rPr>
        <w:t xml:space="preserve">Dallas Temp 1</w:t>
      </w:r>
      <w:r w:rsidDel="00000000" w:rsidR="00000000" w:rsidRPr="00000000">
        <w:rPr>
          <w:rtl w:val="0"/>
        </w:rPr>
        <w:t xml:space="preserve">, Value in 0.1 ‘C,(ex 302 is 30.2 ‘C)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"73": 0,                                                             </w:t>
      </w:r>
      <w:ins w:author="Yogesh Elango" w:id="0" w:date="2025-02-04T12:09:58Z">
        <w:commentRangeStart w:id="0"/>
        <w:r w:rsidDel="00000000" w:rsidR="00000000" w:rsidRPr="00000000">
          <w:rPr>
            <w:rtl w:val="0"/>
          </w:rPr>
          <w:tab/>
        </w:r>
      </w:ins>
      <w:del w:author="Yogesh Elango" w:id="0" w:date="2025-02-04T12:09:58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tl w:val="0"/>
          </w:rPr>
          <w:delText xml:space="preserve">Dallas Temp 2</w:delText>
        </w:r>
      </w:del>
      <w:r w:rsidDel="00000000" w:rsidR="00000000" w:rsidRPr="00000000">
        <w:rPr>
          <w:rtl w:val="0"/>
        </w:rPr>
        <w:t xml:space="preserve">, Value in 0.1 ‘C,(ex 302 is 30.2 ‘C)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"76": "0x673C52E38100F728",                        </w:t>
      </w:r>
      <w:r w:rsidDel="00000000" w:rsidR="00000000" w:rsidRPr="00000000">
        <w:rPr>
          <w:i w:val="1"/>
          <w:rtl w:val="0"/>
        </w:rPr>
        <w:t xml:space="preserve">Dallas Temp 1 ID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"77": "0x0000000000000000",                        </w:t>
      </w:r>
      <w:r w:rsidDel="00000000" w:rsidR="00000000" w:rsidRPr="00000000">
        <w:rPr>
          <w:i w:val="1"/>
          <w:rtl w:val="0"/>
        </w:rPr>
        <w:t xml:space="preserve"> Dallas Temp 2 ID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"113": 74,                                                         </w:t>
      </w:r>
      <w:r w:rsidDel="00000000" w:rsidR="00000000" w:rsidRPr="00000000">
        <w:rPr>
          <w:i w:val="1"/>
          <w:rtl w:val="0"/>
        </w:rPr>
        <w:t xml:space="preserve">Battery Level</w:t>
      </w:r>
      <w:r w:rsidDel="00000000" w:rsidR="00000000" w:rsidRPr="00000000">
        <w:rPr>
          <w:rtl w:val="0"/>
        </w:rPr>
        <w:t xml:space="preserve">, Value in %, (ex 74%)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"181": 0,                                                           </w:t>
      </w:r>
      <w:r w:rsidDel="00000000" w:rsidR="00000000" w:rsidRPr="00000000">
        <w:rPr>
          <w:i w:val="1"/>
          <w:rtl w:val="0"/>
        </w:rPr>
        <w:t xml:space="preserve">GNSS PDOP</w:t>
      </w:r>
      <w:r w:rsidDel="00000000" w:rsidR="00000000" w:rsidRPr="00000000">
        <w:rPr>
          <w:rtl w:val="0"/>
        </w:rPr>
        <w:t xml:space="preserve">, Value in 0.0 to 499.9,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"182": 0,                                                           </w:t>
      </w:r>
      <w:r w:rsidDel="00000000" w:rsidR="00000000" w:rsidRPr="00000000">
        <w:rPr>
          <w:i w:val="1"/>
          <w:rtl w:val="0"/>
        </w:rPr>
        <w:t xml:space="preserve">GNSS HDOP</w:t>
      </w:r>
      <w:r w:rsidDel="00000000" w:rsidR="00000000" w:rsidRPr="00000000">
        <w:rPr>
          <w:rtl w:val="0"/>
        </w:rPr>
        <w:t xml:space="preserve">, Value in 0.0 to 499.9,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"199": 0,                                                           </w:t>
      </w:r>
      <w:r w:rsidDel="00000000" w:rsidR="00000000" w:rsidRPr="00000000">
        <w:rPr>
          <w:i w:val="1"/>
          <w:rtl w:val="0"/>
        </w:rPr>
        <w:t xml:space="preserve">Trip Odometer</w:t>
      </w:r>
      <w:r w:rsidDel="00000000" w:rsidR="00000000" w:rsidRPr="00000000">
        <w:rPr>
          <w:rtl w:val="0"/>
        </w:rPr>
        <w:t xml:space="preserve">, Value in meters,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"200": 0,                                                           </w:t>
      </w:r>
      <w:r w:rsidDel="00000000" w:rsidR="00000000" w:rsidRPr="00000000">
        <w:rPr>
          <w:i w:val="1"/>
          <w:rtl w:val="0"/>
        </w:rPr>
        <w:t xml:space="preserve">Sleep Mode</w:t>
      </w:r>
      <w:r w:rsidDel="00000000" w:rsidR="00000000" w:rsidRPr="00000000">
        <w:rPr>
          <w:rtl w:val="0"/>
        </w:rPr>
        <w:t xml:space="preserve">, Value in 0 to 4,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"239": 0,                                                           </w:t>
      </w:r>
      <w:r w:rsidDel="00000000" w:rsidR="00000000" w:rsidRPr="00000000">
        <w:rPr>
          <w:i w:val="1"/>
          <w:rtl w:val="0"/>
        </w:rPr>
        <w:t xml:space="preserve">Ignition</w:t>
      </w:r>
      <w:r w:rsidDel="00000000" w:rsidR="00000000" w:rsidRPr="00000000">
        <w:rPr>
          <w:rtl w:val="0"/>
        </w:rPr>
        <w:t xml:space="preserve">, Value 0 or 1,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"240": 0,                                                           </w:t>
      </w:r>
      <w:r w:rsidDel="00000000" w:rsidR="00000000" w:rsidRPr="00000000">
        <w:rPr>
          <w:i w:val="1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, Value 0 or 1,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"241": 40440,                                                   </w:t>
      </w:r>
      <w:r w:rsidDel="00000000" w:rsidR="00000000" w:rsidRPr="00000000">
        <w:rPr>
          <w:i w:val="1"/>
          <w:rtl w:val="0"/>
        </w:rPr>
        <w:t xml:space="preserve">Active GSM Operator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"902": "0x0000000000000000",                      CAN Frame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"903": "0x0000000000000000",                      CAN Frame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"904": "0x0000000000000000",                      CAN Frame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"905": "0x0000000000000000",                      CAN Frame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"906": "0x0000000000000000",                      CAN Frame 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"907": "0x0000000000000000",                      CAN Frame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"908": "0x0000000000000000",                      CAN Frame 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"909": "0x0000000000000000",                      CAN Frame 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"ts": 1738050898000,                                     </w:t>
      </w:r>
      <w:r w:rsidDel="00000000" w:rsidR="00000000" w:rsidRPr="00000000">
        <w:rPr>
          <w:i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then record was generated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  <w:t xml:space="preserve">      "pr": 0,                                                             </w:t>
      </w:r>
      <w:r w:rsidDel="00000000" w:rsidR="00000000" w:rsidRPr="00000000">
        <w:rPr>
          <w:i w:val="1"/>
          <w:rtl w:val="0"/>
        </w:rPr>
        <w:t xml:space="preserve">Record Priority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"latlng": "0.000000,0.000000",                       </w:t>
      </w:r>
      <w:r w:rsidDel="00000000" w:rsidR="00000000" w:rsidRPr="00000000">
        <w:rPr>
          <w:i w:val="1"/>
          <w:rtl w:val="0"/>
        </w:rPr>
        <w:t xml:space="preserve"> Latitude and Longitude</w:t>
      </w:r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"alt": 0,                                                            </w:t>
      </w:r>
      <w:r w:rsidDel="00000000" w:rsidR="00000000" w:rsidRPr="00000000">
        <w:rPr>
          <w:i w:val="1"/>
          <w:rtl w:val="0"/>
        </w:rPr>
        <w:t xml:space="preserve">Altitude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  <w:t xml:space="preserve">      "ang": 0,                                                         </w:t>
      </w:r>
      <w:r w:rsidDel="00000000" w:rsidR="00000000" w:rsidRPr="00000000">
        <w:rPr>
          <w:i w:val="1"/>
          <w:rtl w:val="0"/>
        </w:rPr>
        <w:t xml:space="preserve"> Angle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  <w:t xml:space="preserve">      "sat": 0,                                                           </w:t>
      </w:r>
      <w:r w:rsidDel="00000000" w:rsidR="00000000" w:rsidRPr="00000000">
        <w:rPr>
          <w:i w:val="1"/>
          <w:rtl w:val="0"/>
        </w:rPr>
        <w:t xml:space="preserve">Number of Satellites Visible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  <w:t xml:space="preserve">      "sp": 0,                                                            </w:t>
      </w:r>
      <w:r w:rsidDel="00000000" w:rsidR="00000000" w:rsidRPr="00000000">
        <w:rPr>
          <w:i w:val="1"/>
          <w:rtl w:val="0"/>
        </w:rPr>
        <w:t xml:space="preserve">Speed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"evt":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CAN Frame 1: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Example - CAN Frame - 0 x 02C0 01A0 0AA2 2220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Byte  -        0  1   2   3   4  5    6  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1181102362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0.5641840641479"/>
        <w:gridCol w:w="1786.29487827783"/>
        <w:gridCol w:w="2712.521852199668"/>
        <w:gridCol w:w="1488.579065231525"/>
        <w:gridCol w:w="1488.579065231525"/>
        <w:gridCol w:w="1488.579065231525"/>
        <w:tblGridChange w:id="0">
          <w:tblGrid>
            <w:gridCol w:w="650.5641840641479"/>
            <w:gridCol w:w="1786.29487827783"/>
            <w:gridCol w:w="2712.521852199668"/>
            <w:gridCol w:w="1488.579065231525"/>
            <w:gridCol w:w="1488.579065231525"/>
            <w:gridCol w:w="1488.579065231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Format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Temperature sensor 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Value offset by 16000 and is divided by 100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30.02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02C0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-152.96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Temperature sensor 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Value offset by 16000 and is divided by 100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-30.02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01A0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-155.84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Temperature sensor 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Value offset by 16000 and is divided by 100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30.02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0AA2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-132.78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Temperature sensor 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Value offset by 16000 and is divided by 100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-30.02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2220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-72.64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CAN Frame 2:</w:t>
      </w:r>
    </w:p>
    <w:p w:rsidR="00000000" w:rsidDel="00000000" w:rsidP="00000000" w:rsidRDefault="00000000" w:rsidRPr="00000000" w14:paraId="0000008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Example - CAN Frame - 0 x ABC0 A1A0 B222 C220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Byte  -        0  1   2   3   4  5    6 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1181102362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0.5641840641479"/>
        <w:gridCol w:w="1786.29487827783"/>
        <w:gridCol w:w="2712.521852199668"/>
        <w:gridCol w:w="1488.579065231525"/>
        <w:gridCol w:w="1488.579065231525"/>
        <w:gridCol w:w="1488.579065231525"/>
        <w:tblGridChange w:id="0">
          <w:tblGrid>
            <w:gridCol w:w="650.5641840641479"/>
            <w:gridCol w:w="1786.29487827783"/>
            <w:gridCol w:w="2712.521852199668"/>
            <w:gridCol w:w="1488.579065231525"/>
            <w:gridCol w:w="1488.579065231525"/>
            <w:gridCol w:w="1488.579065231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Format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Decimal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Temperature sensor 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Value offset by 16000 and is divided by 100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30.02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ABC0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279.68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Temperature sensor 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Value offset by 16000 and is divided by 100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30.02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A1A0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253.76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Temperature sensor 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Value offset by 16000 and is divided by 100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30.02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B222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296.02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</w:t>
            </w:r>
            <w:commentRangeStart w:id="1"/>
            <w:r w:rsidDel="00000000" w:rsidR="00000000" w:rsidRPr="00000000">
              <w:rPr>
                <w:rtl w:val="0"/>
              </w:rPr>
              <w:t xml:space="preserve">emperature sensor 8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Value offset by 16000 and is divided by 100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30.02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C220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336.96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CAN Frame 3: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Example - CAN Frame - 0 x 0AC0 B1A0 0222 0521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Byte  -        0  1   2   3   4  5    6 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5.1181102362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0.5641840641479"/>
        <w:gridCol w:w="1786.29487827783"/>
        <w:gridCol w:w="2712.521852199668"/>
        <w:gridCol w:w="1488.579065231525"/>
        <w:gridCol w:w="1488.579065231525"/>
        <w:gridCol w:w="1488.579065231525"/>
        <w:tblGridChange w:id="0">
          <w:tblGrid>
            <w:gridCol w:w="650.5641840641479"/>
            <w:gridCol w:w="1786.29487827783"/>
            <w:gridCol w:w="2712.521852199668"/>
            <w:gridCol w:w="1488.579065231525"/>
            <w:gridCol w:w="1488.579065231525"/>
            <w:gridCol w:w="1488.579065231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Format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Box_temperature(ntc)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Value offset by 30000 and is divided by 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-16.3 or 25.5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0AC0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-132.48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Discharge side pressure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Value offset by 16000 and is divided by 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300.2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B1A0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294.72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Suction side pressure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Value offset by 16000 and is divided by 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58.9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0222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-154.54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Compressor Current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Value offset by 30000 and is divided by 100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55.45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0521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-146.87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CAN Frame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Example - CAN Frame - 0 x 0AB0 B1A0 0412 0400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    Byte  -        0  1   2   3   4  5    6 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5.1181102362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0.5641840641479"/>
        <w:gridCol w:w="1786.29487827783"/>
        <w:gridCol w:w="2712.521852199668"/>
        <w:gridCol w:w="1488.579065231525"/>
        <w:gridCol w:w="1488.579065231525"/>
        <w:gridCol w:w="1488.579065231525"/>
        <w:tblGridChange w:id="0">
          <w:tblGrid>
            <w:gridCol w:w="650.5641840641479"/>
            <w:gridCol w:w="1786.29487827783"/>
            <w:gridCol w:w="2712.521852199668"/>
            <w:gridCol w:w="1488.579065231525"/>
            <w:gridCol w:w="1488.579065231525"/>
            <w:gridCol w:w="1488.579065231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Format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Compressor Rpm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As it is. No conversion.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4500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0AB0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2736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point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Value is offset by 30000 divided by 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-18.5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B1A0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1547.2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TTD/TTC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Value is offset by 30000 divided by 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13.5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0412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-2895.8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Hysteresis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As it is. No conversion.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switch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As it is. No conversion.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Bool Value (0 or 1) for now, can have multiple states in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CAN Frame 5: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Example - CAN Frame - 0 x 0100 0100 0100 0711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    Byte  -       0  1   2   3   4  5    6  7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1181102362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0.5641840641479"/>
        <w:gridCol w:w="1786.29487827783"/>
        <w:gridCol w:w="2712.521852199668"/>
        <w:gridCol w:w="1488.579065231525"/>
        <w:gridCol w:w="1488.579065231525"/>
        <w:gridCol w:w="1488.579065231525"/>
        <w:tblGridChange w:id="0">
          <w:tblGrid>
            <w:gridCol w:w="650.5641840641479"/>
            <w:gridCol w:w="1786.29487827783"/>
            <w:gridCol w:w="2712.521852199668"/>
            <w:gridCol w:w="1488.579065231525"/>
            <w:gridCol w:w="1488.579065231525"/>
            <w:gridCol w:w="1488.579065231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Format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Cooling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As it is, No conversion.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Bool Value 0 means OFF or 1 means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Defrost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As it is, No conversion.</w:t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Bool Value 0 means OFF or 1 means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Door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As it is, No conversion.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Bool Value 0 means OFF or 1 means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Standby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As it is, No conversion.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Bool Value 0 means OFF or 1 means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Charging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As it is, No conversion.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Bool Value 0 means OFF or 1 means ON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or 2 means discharge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Charging interlock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As it is, No conversion.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Bool Value 0 means OFF or 1 means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Display the decimal conversion.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the decimal conversion.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CAN Frame 6: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Example - CAN Frame - 0 x 012D 0340 765E 7687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      Byte  -       0  1   2   3   4  5    6  7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15.1181102362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0.5641840641479"/>
        <w:gridCol w:w="1786.29487827783"/>
        <w:gridCol w:w="2712.521852199668"/>
        <w:gridCol w:w="1488.579065231525"/>
        <w:gridCol w:w="1488.579065231525"/>
        <w:gridCol w:w="1488.579065231525"/>
        <w:tblGridChange w:id="0">
          <w:tblGrid>
            <w:gridCol w:w="650.5641840641479"/>
            <w:gridCol w:w="1786.29487827783"/>
            <w:gridCol w:w="2712.521852199668"/>
            <w:gridCol w:w="1488.579065231525"/>
            <w:gridCol w:w="1488.579065231525"/>
            <w:gridCol w:w="1488.579065231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Format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Value is divided by 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30.1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012D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012D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Voltage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Value is divided by 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53.2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0340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53.2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Value is offset by 30000 divided by 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30.2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765E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30.2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Value is offset by 30000 divided by 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34.3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7687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34.3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CAN Frame 7: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Example - CAN Frame - 0 x 012D 0214 003F 0019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       Byte  -       0  1   2   3   4  5    6  7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15.1181102362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0.5641840641479"/>
        <w:gridCol w:w="1786.29487827783"/>
        <w:gridCol w:w="2712.521852199668"/>
        <w:gridCol w:w="1488.579065231525"/>
        <w:gridCol w:w="1488.579065231525"/>
        <w:gridCol w:w="1488.579065231525"/>
        <w:tblGridChange w:id="0">
          <w:tblGrid>
            <w:gridCol w:w="650.5641840641479"/>
            <w:gridCol w:w="1786.29487827783"/>
            <w:gridCol w:w="2712.521852199668"/>
            <w:gridCol w:w="1488.579065231525"/>
            <w:gridCol w:w="1488.579065231525"/>
            <w:gridCol w:w="1488.579065231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Format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cell voltage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Value is divided by 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30.1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012D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30.1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 Cell voltage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Value is divided by 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53.2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0214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53.2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cell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Offset of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0055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 cell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Offset of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Charge/Discharge cycles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it is.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CAN Frame 8: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Entire Frame to be displayed as it 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(In hex). 16</w:t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Example Frame - 0 x 0121 1424 A210 B201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following,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Battery CAN Frame 8 =  01211421A210B201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145.196850393701" w:right="1145.196850393701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Vivek Mahindrakar" w:id="1" w:date="2025-02-11T06:45:00Z"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changing. Same throughout. Might be some issue</w:t>
      </w:r>
    </w:p>
  </w:comment>
  <w:comment w:author="Vivek Mahindrakar" w:id="0" w:date="2025-02-11T06:43:18Z"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discuss about this</w:t>
      </w:r>
    </w:p>
  </w:comment>
  <w:comment w:author="Vivek Mahindrakar" w:id="2" w:date="2025-02-11T06:45:46Z"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formula might be wrong. Will check from my side as well.</w:t>
      </w:r>
    </w:p>
  </w:comment>
  <w:comment w:author="Vivek Mahindrakar" w:id="3" w:date="2025-02-11T06:45:46Z"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formula might be wrong. Will check from my side as well.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iki.teltonika-gps.com/view/TFT100_AVL_ID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